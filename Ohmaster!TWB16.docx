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493" w:type="dxa"/>
        <w:tblInd w:w="268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806"/>
        <w:gridCol w:w="5961"/>
        <w:gridCol w:w="726"/>
      </w:tblGrid>
      <w:tr w:rsidR="00E064E6">
        <w:trPr>
          <w:trHeight w:val="562"/>
        </w:trPr>
        <w:tc>
          <w:tcPr>
            <w:tcW w:w="849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E064E6" w:rsidRDefault="000273C9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PROYECTO TECNOLOGÍAS PARA LA WEB B16 </w:t>
            </w:r>
          </w:p>
          <w:p w:rsidR="00E064E6" w:rsidRDefault="00E064E6">
            <w:pPr>
              <w:ind w:left="57"/>
              <w:jc w:val="center"/>
            </w:pPr>
          </w:p>
        </w:tc>
      </w:tr>
      <w:tr w:rsidR="00E064E6">
        <w:trPr>
          <w:trHeight w:val="286"/>
        </w:trPr>
        <w:tc>
          <w:tcPr>
            <w:tcW w:w="1806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/>
          </w:tcPr>
          <w:p w:rsidR="00E064E6" w:rsidRDefault="000273C9">
            <w:pPr>
              <w:ind w:right="107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Título: </w:t>
            </w:r>
          </w:p>
        </w:tc>
        <w:tc>
          <w:tcPr>
            <w:tcW w:w="6687" w:type="dxa"/>
            <w:gridSpan w:val="2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E064E6" w:rsidRDefault="000273C9">
            <w:pPr>
              <w:ind w:left="109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Ohmaster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! </w:t>
            </w:r>
          </w:p>
        </w:tc>
      </w:tr>
      <w:tr w:rsidR="00E064E6">
        <w:trPr>
          <w:trHeight w:val="286"/>
        </w:trPr>
        <w:tc>
          <w:tcPr>
            <w:tcW w:w="18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/>
          </w:tcPr>
          <w:p w:rsidR="00E064E6" w:rsidRDefault="000273C9">
            <w:pPr>
              <w:ind w:right="108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Profesor: </w:t>
            </w:r>
          </w:p>
        </w:tc>
        <w:tc>
          <w:tcPr>
            <w:tcW w:w="668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064E6" w:rsidRDefault="000273C9">
            <w:pPr>
              <w:ind w:left="109"/>
            </w:pPr>
            <w:r>
              <w:rPr>
                <w:rFonts w:ascii="Arial" w:eastAsia="Arial" w:hAnsi="Arial" w:cs="Arial"/>
                <w:sz w:val="24"/>
              </w:rPr>
              <w:t xml:space="preserve">M. en C. Rubén Peredo Valderrama </w:t>
            </w:r>
          </w:p>
        </w:tc>
      </w:tr>
      <w:tr w:rsidR="00E064E6">
        <w:trPr>
          <w:trHeight w:val="1942"/>
        </w:trPr>
        <w:tc>
          <w:tcPr>
            <w:tcW w:w="18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/>
          </w:tcPr>
          <w:p w:rsidR="00E064E6" w:rsidRDefault="000273C9">
            <w:pPr>
              <w:ind w:right="107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Descripción: </w:t>
            </w:r>
          </w:p>
        </w:tc>
        <w:tc>
          <w:tcPr>
            <w:tcW w:w="668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E064E6" w:rsidRDefault="000273C9">
            <w:pPr>
              <w:ind w:left="109" w:right="108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Ohmaster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! Es una aplicación web enfocada a ser una herramienta de ayuda para que los alumnos refuercen sus conocimientos sobre el tema “Ley de Ohm” mediante la solución de ejercicios propuestos por el profesor.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Ohmaster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! Permitirá la retroalimentación entre profesor y alumno para facilitar aún más la adquisición de conocimientos sobre el tema por parte del alumno. </w:t>
            </w:r>
          </w:p>
        </w:tc>
      </w:tr>
      <w:tr w:rsidR="00E064E6">
        <w:trPr>
          <w:trHeight w:val="838"/>
        </w:trPr>
        <w:tc>
          <w:tcPr>
            <w:tcW w:w="18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/>
          </w:tcPr>
          <w:p w:rsidR="00E064E6" w:rsidRDefault="000273C9">
            <w:pPr>
              <w:ind w:right="11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Objetivo: </w:t>
            </w:r>
          </w:p>
        </w:tc>
        <w:tc>
          <w:tcPr>
            <w:tcW w:w="668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064E6" w:rsidRDefault="000273C9">
            <w:pPr>
              <w:ind w:left="109"/>
            </w:pPr>
            <w:r>
              <w:rPr>
                <w:rFonts w:ascii="Arial" w:eastAsia="Arial" w:hAnsi="Arial" w:cs="Arial"/>
                <w:sz w:val="24"/>
              </w:rPr>
              <w:t xml:space="preserve">Desarrollar una aplicación Web usando las tecnologías Web vistas en clase que permita reforzar los conocimientos sobre la Ley de Ohm. </w:t>
            </w:r>
          </w:p>
        </w:tc>
      </w:tr>
      <w:tr w:rsidR="00E064E6">
        <w:trPr>
          <w:trHeight w:val="1178"/>
        </w:trPr>
        <w:tc>
          <w:tcPr>
            <w:tcW w:w="18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/>
          </w:tcPr>
          <w:p w:rsidR="00E064E6" w:rsidRDefault="000273C9">
            <w:pPr>
              <w:ind w:right="107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Módulos: </w:t>
            </w:r>
          </w:p>
        </w:tc>
        <w:tc>
          <w:tcPr>
            <w:tcW w:w="668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E064E6" w:rsidRDefault="000273C9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Login</w:t>
            </w:r>
            <w:proofErr w:type="spellEnd"/>
          </w:p>
          <w:p w:rsidR="00E064E6" w:rsidRPr="00D0484C" w:rsidRDefault="000273C9">
            <w:pPr>
              <w:numPr>
                <w:ilvl w:val="0"/>
                <w:numId w:val="1"/>
              </w:numPr>
              <w:ind w:hanging="360"/>
              <w:rPr>
                <w:ins w:id="0" w:author="Benjamín Dorantes" w:date="2016-12-07T22:39:00Z"/>
                <w:rPrChange w:id="1" w:author="Benjamín Dorantes" w:date="2016-12-07T22:39:00Z">
                  <w:rPr>
                    <w:ins w:id="2" w:author="Benjamín Dorantes" w:date="2016-12-07T22:39:00Z"/>
                    <w:rFonts w:ascii="Arial" w:eastAsia="Arial" w:hAnsi="Arial" w:cs="Arial"/>
                    <w:sz w:val="24"/>
                  </w:rPr>
                </w:rPrChange>
              </w:rPr>
            </w:pPr>
            <w:r>
              <w:rPr>
                <w:rFonts w:ascii="Arial" w:eastAsia="Arial" w:hAnsi="Arial" w:cs="Arial"/>
                <w:sz w:val="24"/>
              </w:rPr>
              <w:t xml:space="preserve">Administrador </w:t>
            </w:r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rPr>
                <w:ins w:id="3" w:author="Benjamín Dorantes" w:date="2016-12-07T22:41:00Z"/>
              </w:rPr>
              <w:pPrChange w:id="4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5" w:author="Benjamín Dorantes" w:date="2016-12-07T22:41:00Z">
              <w:r>
                <w:t>Registra profesores</w:t>
              </w:r>
            </w:ins>
            <w:ins w:id="6" w:author="Benjamín Dorantes" w:date="2016-12-07T22:43:00Z">
              <w:r>
                <w:t xml:space="preserve"> y grupos</w:t>
              </w:r>
            </w:ins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pPrChange w:id="7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8" w:author="Benjamín Dorantes" w:date="2016-12-07T22:41:00Z">
              <w:r>
                <w:t>Modifica y elimina profesores y alumnos.</w:t>
              </w:r>
            </w:ins>
          </w:p>
          <w:p w:rsidR="00E064E6" w:rsidRPr="00D0484C" w:rsidRDefault="000273C9" w:rsidP="00D0484C">
            <w:pPr>
              <w:numPr>
                <w:ilvl w:val="0"/>
                <w:numId w:val="1"/>
              </w:numPr>
              <w:ind w:hanging="360"/>
              <w:rPr>
                <w:ins w:id="9" w:author="Benjamín Dorantes" w:date="2016-12-07T22:39:00Z"/>
                <w:rPrChange w:id="10" w:author="Benjamín Dorantes" w:date="2016-12-07T22:39:00Z">
                  <w:rPr>
                    <w:ins w:id="11" w:author="Benjamín Dorantes" w:date="2016-12-07T22:39:00Z"/>
                    <w:rFonts w:ascii="Arial" w:eastAsia="Arial" w:hAnsi="Arial" w:cs="Arial"/>
                    <w:sz w:val="24"/>
                  </w:rPr>
                </w:rPrChange>
              </w:rPr>
              <w:pPrChange w:id="12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r>
              <w:rPr>
                <w:rFonts w:ascii="Arial" w:eastAsia="Arial" w:hAnsi="Arial" w:cs="Arial"/>
                <w:sz w:val="24"/>
              </w:rPr>
              <w:t xml:space="preserve">Profesor </w:t>
            </w:r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rPr>
                <w:ins w:id="13" w:author="Benjamín Dorantes" w:date="2016-12-07T22:40:00Z"/>
              </w:rPr>
              <w:pPrChange w:id="14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15" w:author="Benjamín Dorantes" w:date="2016-12-07T22:39:00Z">
              <w:r>
                <w:t>Acepta solicitudes de inscripci</w:t>
              </w:r>
            </w:ins>
            <w:ins w:id="16" w:author="Benjamín Dorantes" w:date="2016-12-07T22:40:00Z">
              <w:r>
                <w:t>ón por parte de los alumnos.</w:t>
              </w:r>
            </w:ins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rPr>
                <w:ins w:id="17" w:author="Benjamín Dorantes" w:date="2016-12-07T22:40:00Z"/>
              </w:rPr>
              <w:pPrChange w:id="18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19" w:author="Benjamín Dorantes" w:date="2016-12-07T22:40:00Z">
              <w:r>
                <w:t>Crea, consulta, modifica y elimina ejercicios.</w:t>
              </w:r>
            </w:ins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rPr>
                <w:ins w:id="20" w:author="Benjamín Dorantes" w:date="2016-12-07T22:40:00Z"/>
              </w:rPr>
              <w:pPrChange w:id="21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22" w:author="Benjamín Dorantes" w:date="2016-12-07T22:40:00Z">
              <w:r>
                <w:t>Diseña circuitos</w:t>
              </w:r>
            </w:ins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pPrChange w:id="23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24" w:author="Benjamín Dorantes" w:date="2016-12-07T22:41:00Z">
              <w:r>
                <w:t>Consulta calificaciones de sus alumnos</w:t>
              </w:r>
            </w:ins>
          </w:p>
          <w:p w:rsidR="00E064E6" w:rsidRPr="00D0484C" w:rsidDel="00D0484C" w:rsidRDefault="000273C9" w:rsidP="00D0484C">
            <w:pPr>
              <w:numPr>
                <w:ilvl w:val="0"/>
                <w:numId w:val="1"/>
              </w:numPr>
              <w:ind w:hanging="360"/>
              <w:rPr>
                <w:del w:id="25" w:author="Benjamín Dorantes" w:date="2016-12-07T22:39:00Z"/>
                <w:rPrChange w:id="26" w:author="Benjamín Dorantes" w:date="2016-12-07T22:42:00Z">
                  <w:rPr>
                    <w:del w:id="27" w:author="Benjamín Dorantes" w:date="2016-12-07T22:39:00Z"/>
                    <w:rFonts w:ascii="Arial" w:eastAsia="Arial" w:hAnsi="Arial" w:cs="Arial"/>
                    <w:sz w:val="24"/>
                  </w:rPr>
                </w:rPrChange>
              </w:rPr>
              <w:pPrChange w:id="28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r>
              <w:rPr>
                <w:rFonts w:ascii="Arial" w:eastAsia="Arial" w:hAnsi="Arial" w:cs="Arial"/>
                <w:sz w:val="24"/>
              </w:rPr>
              <w:t xml:space="preserve">Alumno </w:t>
            </w:r>
          </w:p>
          <w:p w:rsidR="00D0484C" w:rsidRPr="00D0484C" w:rsidRDefault="00D0484C" w:rsidP="00D0484C">
            <w:pPr>
              <w:numPr>
                <w:ilvl w:val="0"/>
                <w:numId w:val="1"/>
              </w:numPr>
              <w:ind w:hanging="360"/>
              <w:rPr>
                <w:ins w:id="29" w:author="Benjamín Dorantes" w:date="2016-12-07T22:42:00Z"/>
                <w:rPrChange w:id="30" w:author="Benjamín Dorantes" w:date="2016-12-07T22:42:00Z">
                  <w:rPr>
                    <w:ins w:id="31" w:author="Benjamín Dorantes" w:date="2016-12-07T22:42:00Z"/>
                    <w:rFonts w:ascii="Arial" w:eastAsia="Arial" w:hAnsi="Arial" w:cs="Arial"/>
                    <w:sz w:val="24"/>
                  </w:rPr>
                </w:rPrChange>
              </w:rPr>
              <w:pPrChange w:id="32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rPr>
                <w:ins w:id="33" w:author="Benjamín Dorantes" w:date="2016-12-07T22:43:00Z"/>
              </w:rPr>
              <w:pPrChange w:id="34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35" w:author="Benjamín Dorantes" w:date="2016-12-07T22:42:00Z">
              <w:r>
                <w:t>Consulta ejercicios creados por el profesor</w:t>
              </w:r>
            </w:ins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rPr>
                <w:ins w:id="36" w:author="Benjamín Dorantes" w:date="2016-12-07T22:43:00Z"/>
              </w:rPr>
              <w:pPrChange w:id="37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38" w:author="Benjamín Dorantes" w:date="2016-12-07T22:43:00Z">
              <w:r>
                <w:t>Resuelve ejercicios</w:t>
              </w:r>
            </w:ins>
          </w:p>
          <w:p w:rsidR="00D0484C" w:rsidRDefault="00D0484C" w:rsidP="00D0484C">
            <w:pPr>
              <w:numPr>
                <w:ilvl w:val="1"/>
                <w:numId w:val="1"/>
              </w:numPr>
              <w:ind w:hanging="360"/>
              <w:rPr>
                <w:ins w:id="39" w:author="Benjamín Dorantes" w:date="2016-12-07T22:43:00Z"/>
              </w:rPr>
              <w:pPrChange w:id="40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41" w:author="Benjamín Dorantes" w:date="2016-12-07T22:43:00Z">
              <w:r>
                <w:t>Consulta sus calificaciones</w:t>
              </w:r>
            </w:ins>
          </w:p>
          <w:p w:rsidR="00D0484C" w:rsidRPr="006B3CFE" w:rsidRDefault="00D0484C" w:rsidP="00D0484C">
            <w:pPr>
              <w:numPr>
                <w:ilvl w:val="1"/>
                <w:numId w:val="1"/>
              </w:numPr>
              <w:ind w:hanging="360"/>
              <w:rPr>
                <w:ins w:id="42" w:author="Benjamín Dorantes" w:date="2016-12-07T22:42:00Z"/>
                <w:rPrChange w:id="43" w:author="Dragon" w:date="2016-12-02T12:37:00Z">
                  <w:rPr>
                    <w:ins w:id="44" w:author="Benjamín Dorantes" w:date="2016-12-07T22:42:00Z"/>
                    <w:rFonts w:ascii="Arial" w:eastAsia="Arial" w:hAnsi="Arial" w:cs="Arial"/>
                    <w:sz w:val="24"/>
                  </w:rPr>
                </w:rPrChange>
              </w:rPr>
              <w:pPrChange w:id="45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46" w:author="Benjamín Dorantes" w:date="2016-12-07T22:43:00Z">
              <w:r>
                <w:t>Practica diseñando circuitos</w:t>
              </w:r>
            </w:ins>
          </w:p>
          <w:p w:rsidR="006B3CFE" w:rsidDel="00D0484C" w:rsidRDefault="006B3CFE" w:rsidP="00D0484C">
            <w:pPr>
              <w:rPr>
                <w:ins w:id="47" w:author="Dragon" w:date="2016-12-02T12:37:00Z"/>
                <w:del w:id="48" w:author="Benjamín Dorantes" w:date="2016-12-07T22:38:00Z"/>
              </w:rPr>
              <w:pPrChange w:id="49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50" w:author="Dragon" w:date="2016-12-02T12:37:00Z">
              <w:del w:id="51" w:author="Benjamín Dorantes" w:date="2016-12-07T22:38:00Z">
                <w:r w:rsidDel="00D0484C">
                  <w:delText>LOGIN</w:delText>
                </w:r>
              </w:del>
            </w:ins>
          </w:p>
          <w:p w:rsidR="006B3CFE" w:rsidDel="00D0484C" w:rsidRDefault="006B3CFE" w:rsidP="00D0484C">
            <w:pPr>
              <w:rPr>
                <w:ins w:id="52" w:author="Dragon" w:date="2016-12-02T12:37:00Z"/>
                <w:del w:id="53" w:author="Benjamín Dorantes" w:date="2016-12-07T22:38:00Z"/>
              </w:rPr>
              <w:pPrChange w:id="54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55" w:author="Dragon" w:date="2016-12-02T12:37:00Z">
              <w:del w:id="56" w:author="Benjamín Dorantes" w:date="2016-12-07T22:38:00Z">
                <w:r w:rsidDel="00D0484C">
                  <w:delText>http://148.204.57.108/TW/LOGIN.pptx</w:delText>
                </w:r>
              </w:del>
            </w:ins>
          </w:p>
          <w:p w:rsidR="006B3CFE" w:rsidDel="00D0484C" w:rsidRDefault="006B3CFE" w:rsidP="00D0484C">
            <w:pPr>
              <w:rPr>
                <w:ins w:id="57" w:author="Dragon" w:date="2016-12-02T12:37:00Z"/>
                <w:del w:id="58" w:author="Benjamín Dorantes" w:date="2016-12-07T22:38:00Z"/>
              </w:rPr>
              <w:pPrChange w:id="59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</w:p>
          <w:p w:rsidR="006B3CFE" w:rsidDel="00D0484C" w:rsidRDefault="006B3CFE" w:rsidP="00D0484C">
            <w:pPr>
              <w:rPr>
                <w:ins w:id="60" w:author="Dragon" w:date="2016-12-02T12:37:00Z"/>
                <w:del w:id="61" w:author="Benjamín Dorantes" w:date="2016-12-07T22:38:00Z"/>
              </w:rPr>
              <w:pPrChange w:id="62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63" w:author="Dragon" w:date="2016-12-02T12:37:00Z">
              <w:del w:id="64" w:author="Benjamín Dorantes" w:date="2016-12-07T22:38:00Z">
                <w:r w:rsidDel="00D0484C">
                  <w:delText>ADMINISTRADOR:</w:delText>
                </w:r>
              </w:del>
            </w:ins>
          </w:p>
          <w:p w:rsidR="006B3CFE" w:rsidDel="00D0484C" w:rsidRDefault="006B3CFE" w:rsidP="00D0484C">
            <w:pPr>
              <w:rPr>
                <w:ins w:id="65" w:author="Dragon" w:date="2016-12-02T12:37:00Z"/>
                <w:del w:id="66" w:author="Benjamín Dorantes" w:date="2016-12-07T22:38:00Z"/>
              </w:rPr>
              <w:pPrChange w:id="67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68" w:author="Dragon" w:date="2016-12-02T12:37:00Z">
              <w:del w:id="69" w:author="Benjamín Dorantes" w:date="2016-12-07T22:38:00Z">
                <w:r w:rsidDel="00D0484C">
                  <w:delText>ALTAS, BAJAS Y CAMBIOS DE: ALUMNOS, PROFESORES Y ADMINISTRADORES</w:delText>
                </w:r>
              </w:del>
            </w:ins>
          </w:p>
          <w:p w:rsidR="006B3CFE" w:rsidDel="00D0484C" w:rsidRDefault="006B3CFE" w:rsidP="00D0484C">
            <w:pPr>
              <w:rPr>
                <w:ins w:id="70" w:author="Dragon" w:date="2016-12-02T12:37:00Z"/>
                <w:del w:id="71" w:author="Benjamín Dorantes" w:date="2016-12-07T22:38:00Z"/>
              </w:rPr>
              <w:pPrChange w:id="72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73" w:author="Dragon" w:date="2016-12-02T12:37:00Z">
              <w:del w:id="74" w:author="Benjamín Dorantes" w:date="2016-12-07T22:38:00Z">
                <w:r w:rsidDel="00D0484C">
                  <w:delText>ALTAS, BAJAS Y CAMBIOS DE: GRUPOS</w:delText>
                </w:r>
              </w:del>
            </w:ins>
          </w:p>
          <w:p w:rsidR="006B3CFE" w:rsidDel="00D0484C" w:rsidRDefault="006B3CFE" w:rsidP="00D0484C">
            <w:pPr>
              <w:rPr>
                <w:ins w:id="75" w:author="Dragon" w:date="2016-12-02T12:37:00Z"/>
                <w:del w:id="76" w:author="Benjamín Dorantes" w:date="2016-12-07T22:38:00Z"/>
              </w:rPr>
              <w:pPrChange w:id="77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78" w:author="Dragon" w:date="2016-12-02T12:37:00Z">
              <w:del w:id="79" w:author="Benjamín Dorantes" w:date="2016-12-07T22:38:00Z">
                <w:r w:rsidDel="00D0484C">
                  <w:delText>http://148.204.57.108/TW/ADMINISTRATOR.pptx</w:delText>
                </w:r>
              </w:del>
            </w:ins>
          </w:p>
          <w:p w:rsidR="006B3CFE" w:rsidDel="00D0484C" w:rsidRDefault="006B3CFE" w:rsidP="00D0484C">
            <w:pPr>
              <w:rPr>
                <w:ins w:id="80" w:author="Dragon" w:date="2016-12-02T12:37:00Z"/>
                <w:del w:id="81" w:author="Benjamín Dorantes" w:date="2016-12-07T22:38:00Z"/>
              </w:rPr>
              <w:pPrChange w:id="82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</w:p>
          <w:p w:rsidR="006B3CFE" w:rsidDel="00D0484C" w:rsidRDefault="006B3CFE" w:rsidP="00D0484C">
            <w:pPr>
              <w:rPr>
                <w:ins w:id="83" w:author="Dragon" w:date="2016-12-02T12:37:00Z"/>
                <w:del w:id="84" w:author="Benjamín Dorantes" w:date="2016-12-07T22:38:00Z"/>
              </w:rPr>
              <w:pPrChange w:id="85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86" w:author="Dragon" w:date="2016-12-02T12:37:00Z">
              <w:del w:id="87" w:author="Benjamín Dorantes" w:date="2016-12-07T22:38:00Z">
                <w:r w:rsidDel="00D0484C">
                  <w:delText>PROFESOR:</w:delText>
                </w:r>
              </w:del>
            </w:ins>
          </w:p>
          <w:p w:rsidR="006B3CFE" w:rsidDel="00D0484C" w:rsidRDefault="006B3CFE" w:rsidP="00D0484C">
            <w:pPr>
              <w:rPr>
                <w:ins w:id="88" w:author="Dragon" w:date="2016-12-02T12:37:00Z"/>
                <w:del w:id="89" w:author="Benjamín Dorantes" w:date="2016-12-07T22:38:00Z"/>
              </w:rPr>
              <w:pPrChange w:id="90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91" w:author="Dragon" w:date="2016-12-02T12:37:00Z">
              <w:del w:id="92" w:author="Benjamín Dorantes" w:date="2016-12-07T22:38:00Z">
                <w:r w:rsidDel="00D0484C">
                  <w:delText>CREAR DIAGRAMAS: VER DIAGRAMA, ELIMINAR Y MODIFICAR</w:delText>
                </w:r>
              </w:del>
            </w:ins>
          </w:p>
          <w:p w:rsidR="006B3CFE" w:rsidDel="00D0484C" w:rsidRDefault="006B3CFE" w:rsidP="00D0484C">
            <w:pPr>
              <w:rPr>
                <w:ins w:id="93" w:author="Dragon" w:date="2016-12-02T12:37:00Z"/>
                <w:del w:id="94" w:author="Benjamín Dorantes" w:date="2016-12-07T22:38:00Z"/>
              </w:rPr>
              <w:pPrChange w:id="95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96" w:author="Dragon" w:date="2016-12-02T12:37:00Z">
              <w:del w:id="97" w:author="Benjamín Dorantes" w:date="2016-12-07T22:38:00Z">
                <w:r w:rsidDel="00D0484C">
                  <w:delText>ASIGNAR DIAGRAMAS A GRUPOS</w:delText>
                </w:r>
              </w:del>
            </w:ins>
          </w:p>
          <w:p w:rsidR="006B3CFE" w:rsidDel="00D0484C" w:rsidRDefault="006B3CFE" w:rsidP="00D0484C">
            <w:pPr>
              <w:rPr>
                <w:ins w:id="98" w:author="Dragon" w:date="2016-12-02T12:37:00Z"/>
                <w:del w:id="99" w:author="Benjamín Dorantes" w:date="2016-12-07T22:38:00Z"/>
              </w:rPr>
              <w:pPrChange w:id="100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101" w:author="Dragon" w:date="2016-12-02T12:37:00Z">
              <w:del w:id="102" w:author="Benjamín Dorantes" w:date="2016-12-07T22:38:00Z">
                <w:r w:rsidDel="00D0484C">
                  <w:delText>EVALUAR DIAGRAMAS</w:delText>
                </w:r>
              </w:del>
            </w:ins>
          </w:p>
          <w:p w:rsidR="006B3CFE" w:rsidDel="00D0484C" w:rsidRDefault="006B3CFE" w:rsidP="00D0484C">
            <w:pPr>
              <w:rPr>
                <w:ins w:id="103" w:author="Dragon" w:date="2016-12-02T12:37:00Z"/>
                <w:del w:id="104" w:author="Benjamín Dorantes" w:date="2016-12-07T22:38:00Z"/>
              </w:rPr>
              <w:pPrChange w:id="105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106" w:author="Dragon" w:date="2016-12-02T12:37:00Z">
              <w:del w:id="107" w:author="Benjamín Dorantes" w:date="2016-12-07T22:38:00Z">
                <w:r w:rsidDel="00D0484C">
                  <w:delText>http://148.204.57.108/TW/PROFESSOR.pptx</w:delText>
                </w:r>
              </w:del>
            </w:ins>
          </w:p>
          <w:p w:rsidR="006B3CFE" w:rsidDel="00D0484C" w:rsidRDefault="006B3CFE" w:rsidP="00D0484C">
            <w:pPr>
              <w:rPr>
                <w:ins w:id="108" w:author="Dragon" w:date="2016-12-02T12:37:00Z"/>
                <w:del w:id="109" w:author="Benjamín Dorantes" w:date="2016-12-07T22:38:00Z"/>
              </w:rPr>
              <w:pPrChange w:id="110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</w:p>
          <w:p w:rsidR="006B3CFE" w:rsidDel="00D0484C" w:rsidRDefault="006B3CFE" w:rsidP="00D0484C">
            <w:pPr>
              <w:rPr>
                <w:ins w:id="111" w:author="Dragon" w:date="2016-12-02T12:37:00Z"/>
                <w:del w:id="112" w:author="Benjamín Dorantes" w:date="2016-12-07T22:38:00Z"/>
              </w:rPr>
              <w:pPrChange w:id="113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114" w:author="Dragon" w:date="2016-12-02T12:37:00Z">
              <w:del w:id="115" w:author="Benjamín Dorantes" w:date="2016-12-07T22:38:00Z">
                <w:r w:rsidDel="00D0484C">
                  <w:delText>ALUMNO:</w:delText>
                </w:r>
              </w:del>
            </w:ins>
          </w:p>
          <w:p w:rsidR="006B3CFE" w:rsidDel="00D0484C" w:rsidRDefault="006B3CFE" w:rsidP="00D0484C">
            <w:pPr>
              <w:rPr>
                <w:ins w:id="116" w:author="Dragon" w:date="2016-12-02T12:37:00Z"/>
                <w:del w:id="117" w:author="Benjamín Dorantes" w:date="2016-12-07T22:38:00Z"/>
              </w:rPr>
              <w:pPrChange w:id="118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119" w:author="Dragon" w:date="2016-12-02T12:37:00Z">
              <w:del w:id="120" w:author="Benjamín Dorantes" w:date="2016-12-07T22:38:00Z">
                <w:r w:rsidDel="00D0484C">
                  <w:delText>COMENTAR DIAGRAMAS</w:delText>
                </w:r>
              </w:del>
            </w:ins>
          </w:p>
          <w:p w:rsidR="006B3CFE" w:rsidDel="00D0484C" w:rsidRDefault="006B3CFE" w:rsidP="00D0484C">
            <w:pPr>
              <w:rPr>
                <w:ins w:id="121" w:author="Dragon" w:date="2016-12-02T12:37:00Z"/>
                <w:del w:id="122" w:author="Benjamín Dorantes" w:date="2016-12-07T22:38:00Z"/>
              </w:rPr>
              <w:pPrChange w:id="123" w:author="Benjamín Dorantes" w:date="2016-12-07T22:43:00Z">
                <w:pPr>
                  <w:numPr>
                    <w:numId w:val="1"/>
                  </w:numPr>
                  <w:ind w:left="829" w:hanging="360"/>
                </w:pPr>
              </w:pPrChange>
            </w:pPr>
            <w:ins w:id="124" w:author="Dragon" w:date="2016-12-02T12:37:00Z">
              <w:del w:id="125" w:author="Benjamín Dorantes" w:date="2016-12-07T22:38:00Z">
                <w:r w:rsidDel="00D0484C">
                  <w:delText>REVISAR CALIFICACIONES</w:delText>
                </w:r>
              </w:del>
            </w:ins>
          </w:p>
          <w:p w:rsidR="006B3CFE" w:rsidRDefault="006B3CFE" w:rsidP="00D0484C">
            <w:pPr>
              <w:pPrChange w:id="126" w:author="Benjamín Dorantes" w:date="2016-12-07T22:43:00Z">
                <w:pPr>
                  <w:numPr>
                    <w:numId w:val="1"/>
                  </w:numPr>
                  <w:ind w:left="829"/>
                </w:pPr>
              </w:pPrChange>
            </w:pPr>
            <w:ins w:id="127" w:author="Dragon" w:date="2016-12-02T12:37:00Z">
              <w:del w:id="128" w:author="Benjamín Dorantes" w:date="2016-12-07T22:38:00Z">
                <w:r w:rsidDel="00D0484C">
                  <w:delText>http://148.204.57.108/TW/STUDENT.pptx</w:delText>
                </w:r>
              </w:del>
            </w:ins>
          </w:p>
        </w:tc>
      </w:tr>
      <w:tr w:rsidR="00E064E6">
        <w:trPr>
          <w:trHeight w:val="838"/>
        </w:trPr>
        <w:tc>
          <w:tcPr>
            <w:tcW w:w="18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/>
          </w:tcPr>
          <w:p w:rsidR="00E064E6" w:rsidRDefault="000273C9">
            <w:pPr>
              <w:ind w:right="107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Alcance: </w:t>
            </w:r>
          </w:p>
        </w:tc>
        <w:tc>
          <w:tcPr>
            <w:tcW w:w="59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</w:tcPr>
          <w:p w:rsidR="00E064E6" w:rsidRDefault="000273C9">
            <w:pPr>
              <w:ind w:left="109" w:right="-6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Las aplicaciones utilizarán el paradigma de la Web, bajo la arquitectura Cliente/Servidor. Reduciendo de significativa los costos por licenciamiento. </w:t>
            </w:r>
          </w:p>
        </w:tc>
        <w:tc>
          <w:tcPr>
            <w:tcW w:w="726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</w:tcPr>
          <w:p w:rsidR="00E064E6" w:rsidRDefault="000273C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forma </w:t>
            </w:r>
          </w:p>
        </w:tc>
      </w:tr>
      <w:tr w:rsidR="00E064E6">
        <w:trPr>
          <w:trHeight w:val="1764"/>
        </w:trPr>
        <w:tc>
          <w:tcPr>
            <w:tcW w:w="180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5B9BD5"/>
          </w:tcPr>
          <w:p w:rsidR="00E064E6" w:rsidRDefault="000273C9">
            <w:pPr>
              <w:ind w:right="107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Recursos necesarios para el desarrollo: </w:t>
            </w:r>
          </w:p>
        </w:tc>
        <w:tc>
          <w:tcPr>
            <w:tcW w:w="59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:rsidR="00E064E6" w:rsidRDefault="000273C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PC de Escritorio o Laptop </w:t>
            </w:r>
          </w:p>
          <w:p w:rsidR="00E064E6" w:rsidRDefault="000273C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Servidor Web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Tomcat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(libre) </w:t>
            </w:r>
          </w:p>
          <w:p w:rsidR="00E064E6" w:rsidRDefault="000273C9">
            <w:pPr>
              <w:numPr>
                <w:ilvl w:val="0"/>
                <w:numId w:val="2"/>
              </w:numPr>
              <w:ind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NetBeans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(libre) </w:t>
            </w:r>
          </w:p>
          <w:p w:rsidR="00E064E6" w:rsidRDefault="000273C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Librería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JMail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(libre) </w:t>
            </w:r>
          </w:p>
          <w:p w:rsidR="00E064E6" w:rsidRDefault="000273C9">
            <w:pPr>
              <w:numPr>
                <w:ilvl w:val="0"/>
                <w:numId w:val="2"/>
              </w:numPr>
              <w:ind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TemplateBootstrap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(libre) </w:t>
            </w:r>
          </w:p>
          <w:p w:rsidR="00E064E6" w:rsidRDefault="000273C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Proyecto </w:t>
            </w:r>
            <w:r w:rsidR="00E22493">
              <w:fldChar w:fldCharType="begin"/>
            </w:r>
            <w:r w:rsidR="00E22493">
              <w:instrText xml:space="preserve"> HYPERLINK "http://web.psung.name/maxwell/" \h </w:instrText>
            </w:r>
            <w:r w:rsidR="00E22493">
              <w:fldChar w:fldCharType="separate"/>
            </w:r>
            <w:r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Maxwell</w:t>
            </w:r>
            <w:r w:rsidR="00E22493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fldChar w:fldCharType="end"/>
            </w:r>
            <w:r w:rsidR="00E22493">
              <w:fldChar w:fldCharType="begin"/>
            </w:r>
            <w:r w:rsidR="00E22493">
              <w:instrText xml:space="preserve"> HYPERLINK "http://web.psung.name/maxwell/" \h </w:instrText>
            </w:r>
            <w:r w:rsidR="00E22493">
              <w:fldChar w:fldCharType="separate"/>
            </w:r>
            <w:r w:rsidR="00E22493">
              <w:fldChar w:fldCharType="end"/>
            </w:r>
            <w:r>
              <w:rPr>
                <w:rFonts w:ascii="Arial" w:eastAsia="Arial" w:hAnsi="Arial" w:cs="Arial"/>
                <w:sz w:val="24"/>
              </w:rPr>
              <w:t xml:space="preserve">(libre) </w:t>
            </w:r>
          </w:p>
        </w:tc>
        <w:tc>
          <w:tcPr>
            <w:tcW w:w="726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E064E6" w:rsidRDefault="00E064E6"/>
        </w:tc>
      </w:tr>
      <w:tr w:rsidR="00E064E6">
        <w:trPr>
          <w:trHeight w:val="883"/>
        </w:trPr>
        <w:tc>
          <w:tcPr>
            <w:tcW w:w="1806" w:type="dxa"/>
            <w:tcBorders>
              <w:top w:val="single" w:sz="4" w:space="0" w:color="9CC2E5"/>
              <w:left w:val="single" w:sz="4" w:space="0" w:color="9CC2E5"/>
              <w:bottom w:val="single" w:sz="2" w:space="0" w:color="9CC2E5"/>
              <w:right w:val="single" w:sz="4" w:space="0" w:color="9CC2E5"/>
            </w:tcBorders>
            <w:shd w:val="clear" w:color="auto" w:fill="5B9BD5"/>
          </w:tcPr>
          <w:p w:rsidR="00E064E6" w:rsidRDefault="000273C9">
            <w:pPr>
              <w:ind w:right="106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Áreas de conocimiento </w:t>
            </w:r>
          </w:p>
        </w:tc>
        <w:tc>
          <w:tcPr>
            <w:tcW w:w="5961" w:type="dxa"/>
            <w:tcBorders>
              <w:top w:val="single" w:sz="4" w:space="0" w:color="9CC2E5"/>
              <w:left w:val="single" w:sz="4" w:space="0" w:color="9CC2E5"/>
              <w:bottom w:val="single" w:sz="2" w:space="0" w:color="9CC2E5"/>
              <w:right w:val="nil"/>
            </w:tcBorders>
          </w:tcPr>
          <w:p w:rsidR="00E064E6" w:rsidRDefault="000273C9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Tecnologías Web </w:t>
            </w:r>
          </w:p>
          <w:p w:rsidR="00E064E6" w:rsidRDefault="000273C9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Programación Orientada a Objetos </w:t>
            </w:r>
          </w:p>
          <w:p w:rsidR="00E064E6" w:rsidRDefault="000273C9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Análisis fundamental de circuitos electrónicos </w:t>
            </w:r>
          </w:p>
        </w:tc>
        <w:tc>
          <w:tcPr>
            <w:tcW w:w="726" w:type="dxa"/>
            <w:tcBorders>
              <w:top w:val="single" w:sz="4" w:space="0" w:color="9CC2E5"/>
              <w:left w:val="nil"/>
              <w:bottom w:val="single" w:sz="2" w:space="0" w:color="9CC2E5"/>
              <w:right w:val="single" w:sz="4" w:space="0" w:color="9CC2E5"/>
            </w:tcBorders>
          </w:tcPr>
          <w:p w:rsidR="00E064E6" w:rsidRDefault="00E064E6"/>
        </w:tc>
      </w:tr>
      <w:tr w:rsidR="00E064E6">
        <w:trPr>
          <w:trHeight w:val="2540"/>
        </w:trPr>
        <w:tc>
          <w:tcPr>
            <w:tcW w:w="1806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5B9BD5"/>
          </w:tcPr>
          <w:p w:rsidR="00E064E6" w:rsidRDefault="000273C9">
            <w:pPr>
              <w:ind w:right="11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Alumnos: </w:t>
            </w:r>
          </w:p>
        </w:tc>
        <w:tc>
          <w:tcPr>
            <w:tcW w:w="5961" w:type="dxa"/>
            <w:tcBorders>
              <w:top w:val="single" w:sz="2" w:space="0" w:color="9CC2E5"/>
              <w:left w:val="single" w:sz="2" w:space="0" w:color="9CC2E5"/>
              <w:bottom w:val="single" w:sz="4" w:space="0" w:color="9CC2E5"/>
              <w:right w:val="nil"/>
            </w:tcBorders>
          </w:tcPr>
          <w:p w:rsidR="00E064E6" w:rsidRDefault="000273C9">
            <w:pPr>
              <w:numPr>
                <w:ilvl w:val="0"/>
                <w:numId w:val="4"/>
              </w:numPr>
              <w:spacing w:line="242" w:lineRule="auto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Benjamín Dorantes García benjamin.dorantes@hotmail.com </w:t>
            </w:r>
          </w:p>
          <w:p w:rsidR="00E064E6" w:rsidRDefault="000273C9">
            <w:pPr>
              <w:ind w:left="829"/>
            </w:pPr>
            <w:r>
              <w:rPr>
                <w:rFonts w:ascii="Arial" w:eastAsia="Arial" w:hAnsi="Arial" w:cs="Arial"/>
                <w:sz w:val="24"/>
              </w:rPr>
              <w:t xml:space="preserve">5537366575 </w:t>
            </w:r>
          </w:p>
          <w:p w:rsidR="00E064E6" w:rsidRDefault="000273C9">
            <w:pPr>
              <w:numPr>
                <w:ilvl w:val="0"/>
                <w:numId w:val="4"/>
              </w:numPr>
              <w:spacing w:after="18" w:line="241" w:lineRule="auto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Fernando Maximiliano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AcoltziSantillan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fermaacosan@gmail.com 5543710169 </w:t>
            </w:r>
          </w:p>
          <w:p w:rsidR="00E064E6" w:rsidRDefault="000273C9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Jorge Paredes Bermúdez geoge55@hotmail.com </w:t>
            </w:r>
          </w:p>
          <w:p w:rsidR="00E064E6" w:rsidRDefault="000273C9">
            <w:pPr>
              <w:ind w:left="829"/>
            </w:pPr>
            <w:r>
              <w:rPr>
                <w:rFonts w:ascii="Arial" w:eastAsia="Arial" w:hAnsi="Arial" w:cs="Arial"/>
                <w:sz w:val="24"/>
              </w:rPr>
              <w:t xml:space="preserve">5559530353 </w:t>
            </w:r>
          </w:p>
        </w:tc>
        <w:tc>
          <w:tcPr>
            <w:tcW w:w="726" w:type="dxa"/>
            <w:tcBorders>
              <w:top w:val="single" w:sz="2" w:space="0" w:color="9CC2E5"/>
              <w:left w:val="nil"/>
              <w:bottom w:val="single" w:sz="4" w:space="0" w:color="9CC2E5"/>
              <w:right w:val="single" w:sz="4" w:space="0" w:color="9CC2E5"/>
            </w:tcBorders>
          </w:tcPr>
          <w:p w:rsidR="00E064E6" w:rsidRDefault="00E064E6"/>
        </w:tc>
      </w:tr>
    </w:tbl>
    <w:p w:rsidR="00E064E6" w:rsidDel="00E22493" w:rsidRDefault="00E064E6">
      <w:pPr>
        <w:spacing w:after="0"/>
        <w:ind w:left="262"/>
        <w:jc w:val="both"/>
        <w:rPr>
          <w:del w:id="129" w:author="Benjamín Dorantes" w:date="2016-12-07T22:49:00Z"/>
        </w:rPr>
      </w:pPr>
      <w:bookmarkStart w:id="130" w:name="_GoBack"/>
      <w:bookmarkEnd w:id="130"/>
    </w:p>
    <w:p w:rsidR="00E064E6" w:rsidDel="00E22493" w:rsidRDefault="00E064E6">
      <w:pPr>
        <w:spacing w:after="0"/>
        <w:ind w:left="262"/>
        <w:jc w:val="both"/>
        <w:rPr>
          <w:del w:id="131" w:author="Benjamín Dorantes" w:date="2016-12-07T22:49:00Z"/>
        </w:rPr>
      </w:pPr>
    </w:p>
    <w:p w:rsidR="00E064E6" w:rsidDel="00E22493" w:rsidRDefault="00E064E6">
      <w:pPr>
        <w:spacing w:after="0"/>
        <w:ind w:left="262"/>
        <w:jc w:val="both"/>
        <w:rPr>
          <w:del w:id="132" w:author="Benjamín Dorantes" w:date="2016-12-07T22:48:00Z"/>
        </w:rPr>
      </w:pPr>
    </w:p>
    <w:p w:rsidR="00E064E6" w:rsidRDefault="00E064E6" w:rsidP="00E22493">
      <w:pPr>
        <w:spacing w:after="0"/>
        <w:jc w:val="both"/>
        <w:pPrChange w:id="133" w:author="Benjamín Dorantes" w:date="2016-12-07T22:48:00Z">
          <w:pPr>
            <w:spacing w:after="0"/>
            <w:ind w:left="262"/>
            <w:jc w:val="both"/>
          </w:pPr>
        </w:pPrChange>
      </w:pPr>
    </w:p>
    <w:sectPr w:rsidR="00E064E6" w:rsidSect="00E22493">
      <w:pgSz w:w="11906" w:h="16838"/>
      <w:pgMar w:top="851" w:right="1440" w:bottom="709" w:left="1440" w:header="720" w:footer="720" w:gutter="0"/>
      <w:cols w:space="720"/>
      <w:sectPrChange w:id="134" w:author="Benjamín Dorantes" w:date="2016-12-07T22:48:00Z">
        <w:sectPr w:rsidR="00E064E6" w:rsidSect="00E22493">
          <w:pgMar w:top="1423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5E5"/>
    <w:multiLevelType w:val="hybridMultilevel"/>
    <w:tmpl w:val="F0069D16"/>
    <w:lvl w:ilvl="0" w:tplc="C46C0134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A23B6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0A55CA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46A48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E3C32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252F6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808396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6270E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8DFAC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4F2CFE"/>
    <w:multiLevelType w:val="hybridMultilevel"/>
    <w:tmpl w:val="8618A694"/>
    <w:lvl w:ilvl="0" w:tplc="279A934C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4FEE4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F2798A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06E51A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479F2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EC738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E4F58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8B238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A329E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4155D"/>
    <w:multiLevelType w:val="hybridMultilevel"/>
    <w:tmpl w:val="81B2F7A2"/>
    <w:lvl w:ilvl="0" w:tplc="C60A1C7C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C4FDEA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0EA98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C2EEC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E4962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801E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EF07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2F47A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4CEC86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B6F75"/>
    <w:multiLevelType w:val="hybridMultilevel"/>
    <w:tmpl w:val="6B7E25CE"/>
    <w:lvl w:ilvl="0" w:tplc="999C816A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48214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CB6FA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43D30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F2C4BA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9E99C4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FB62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E0E6CE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289D2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njamín Dorantes">
    <w15:presenceInfo w15:providerId="Windows Live" w15:userId="0d36887b294ac6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E6"/>
    <w:rsid w:val="000273C9"/>
    <w:rsid w:val="006B3CFE"/>
    <w:rsid w:val="008D0100"/>
    <w:rsid w:val="00D0484C"/>
    <w:rsid w:val="00E064E6"/>
    <w:rsid w:val="00E2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2463"/>
  <w15:docId w15:val="{AF0839BE-58D9-4667-97B3-1FDCB960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0100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D010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CF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dragon</dc:creator>
  <cp:keywords/>
  <cp:lastModifiedBy>Benjamín Dorantes</cp:lastModifiedBy>
  <cp:revision>2</cp:revision>
  <dcterms:created xsi:type="dcterms:W3CDTF">2016-12-08T04:49:00Z</dcterms:created>
  <dcterms:modified xsi:type="dcterms:W3CDTF">2016-12-08T04:49:00Z</dcterms:modified>
</cp:coreProperties>
</file>